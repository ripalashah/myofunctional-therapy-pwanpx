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Logic Structure - Westchester Myofunctional Therapy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Profiles: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 will handle three types of profiles: patients, referral sources (doctors/therapists), and therapists </w:t>
      </w:r>
      <w:r w:rsidDel="00000000" w:rsidR="00000000" w:rsidRPr="00000000">
        <w:rPr>
          <w:highlight w:val="yellow"/>
          <w:rtl w:val="0"/>
        </w:rPr>
        <w:t xml:space="preserve">(provider</w:t>
      </w:r>
      <w:r w:rsidDel="00000000" w:rsidR="00000000" w:rsidRPr="00000000">
        <w:rPr>
          <w:rtl w:val="0"/>
        </w:rPr>
        <w:t xml:space="preserve">). Each profile will have specific data collection, functionality, and access control.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Patient Profile: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a. Appointments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Patients can book, view, and manage their appointments </w:t>
      </w:r>
      <w:r w:rsidDel="00000000" w:rsidR="00000000" w:rsidRPr="00000000">
        <w:rPr>
          <w:highlight w:val="yellow"/>
          <w:rtl w:val="0"/>
        </w:rPr>
        <w:t xml:space="preserve">(after nonrefundable deposit</w:t>
      </w:r>
      <w:ins w:author="Westchester Myofunctional Specialties" w:id="0" w:date="2024-09-10T00:57:46Z">
        <w:r w:rsidDel="00000000" w:rsidR="00000000" w:rsidRPr="00000000">
          <w:rPr>
            <w:highlight w:val="yellow"/>
            <w:rtl w:val="0"/>
          </w:rPr>
          <w:t xml:space="preserve"> and only allowed to change once</w:t>
        </w:r>
      </w:ins>
      <w:r w:rsidDel="00000000" w:rsidR="00000000" w:rsidRPr="00000000">
        <w:rPr>
          <w:highlight w:val="yellow"/>
          <w:rtl w:val="0"/>
        </w:rPr>
        <w:t xml:space="preserve"> 48 hours before the scheduled visit).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Therapists can schedule or cancel appointments (</w:t>
      </w:r>
      <w:ins w:author="Westchester Myofunctional Specialties" w:id="1" w:date="2024-09-10T00:57:32Z">
        <w:r w:rsidDel="00000000" w:rsidR="00000000" w:rsidRPr="00000000">
          <w:rPr>
            <w:rtl w:val="0"/>
          </w:rPr>
          <w:t xml:space="preserve">unlimited time</w:t>
        </w:r>
      </w:ins>
      <w:del w:author="Westchester Myofunctional Specialties" w:id="1" w:date="2024-09-10T00:57:32Z">
        <w:r w:rsidDel="00000000" w:rsidR="00000000" w:rsidRPr="00000000">
          <w:rPr>
            <w:rtl w:val="0"/>
          </w:rPr>
          <w:delText xml:space="preserve">only </w:delText>
        </w:r>
      </w:del>
      <w:r w:rsidDel="00000000" w:rsidR="00000000" w:rsidRPr="00000000">
        <w:rPr>
          <w:rtl w:val="0"/>
        </w:rPr>
        <w:t xml:space="preserve">once).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Notifications are sent for upcoming appointments</w:t>
      </w:r>
      <w:ins w:author="Westchester Myofunctional Specialties" w:id="2" w:date="2024-09-10T00:58:01Z">
        <w:r w:rsidDel="00000000" w:rsidR="00000000" w:rsidRPr="00000000">
          <w:rPr>
            <w:rtl w:val="0"/>
          </w:rPr>
          <w:t xml:space="preserve"> (week before, day before, one hour before)</w:t>
        </w:r>
      </w:ins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 Payment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Patients can view their payment history.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Integrate a payment gateway to allow patients to pay for services (link provided in the</w:t>
      </w:r>
      <w:ins w:author="Westchester Myofunctional Specialties" w:id="3" w:date="2024-09-10T01:00:40Z">
        <w:r w:rsidDel="00000000" w:rsidR="00000000" w:rsidRPr="00000000">
          <w:rPr>
            <w:rtl w:val="0"/>
          </w:rPr>
          <w:t xml:space="preserve">applicagtion</w:t>
        </w:r>
      </w:ins>
      <w:del w:author="Westchester Myofunctional Specialties" w:id="3" w:date="2024-09-10T01:00:40Z">
        <w:r w:rsidDel="00000000" w:rsidR="00000000" w:rsidRPr="00000000">
          <w:rPr>
            <w:rtl w:val="0"/>
          </w:rPr>
          <w:delText xml:space="preserve"> PWA</w:delText>
        </w:r>
      </w:del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After payment, a receipt is automatically generated and emailed to the patient.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c. Forms</w:t>
      </w:r>
      <w:r w:rsidDel="00000000" w:rsidR="00000000" w:rsidRPr="00000000">
        <w:rPr>
          <w:rtl w:val="0"/>
        </w:rPr>
        <w:t xml:space="preserve">: The patient will be required to fill out various forms before or during treatment.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 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Patients will need to sign forms related to HIPAA privacy policy.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and cancellation policy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 for billing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 for release of information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Photo, video, audio release form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720" w:hanging="360"/>
        <w:pPrChange w:author="Westchester Myofunctional Specialties" w:id="0" w:date="2024-09-10T00:59:44Z">
          <w:pPr>
            <w:numPr>
              <w:ilvl w:val="0"/>
              <w:numId w:val="5"/>
            </w:numPr>
            <w:spacing w:after="240" w:lineRule="auto"/>
            <w:ind w:left="720" w:hanging="360"/>
          </w:pPr>
        </w:pPrChange>
      </w:pPr>
      <w:r w:rsidDel="00000000" w:rsidR="00000000" w:rsidRPr="00000000">
        <w:rPr>
          <w:b w:val="1"/>
          <w:rtl w:val="0"/>
        </w:rPr>
        <w:t xml:space="preserve">Myofunctional Therapy Forms</w:t>
      </w:r>
      <w:r w:rsidDel="00000000" w:rsidR="00000000" w:rsidRPr="00000000">
        <w:rPr>
          <w:rtl w:val="0"/>
        </w:rPr>
        <w:t xml:space="preserve">:</w:t>
      </w:r>
      <w:commentRangeStart w:id="0"/>
      <w:commentRangeEnd w:id="0"/>
      <w:r w:rsidDel="00000000" w:rsidR="00000000" w:rsidRPr="00000000">
        <w:commentReference w:id="0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Medical History Form: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The form collects personal information like name, DOB, phone, email, address, etc.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Detailed medical history including prenatal, feeding, developmental, and health conditions.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Pediatric Sleep Questionnaire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Assesses sleep-related issues.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Stop Bang Questionnaire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lineRule="auto"/>
        <w:ind w:left="2160" w:hanging="360"/>
        <w:rPr>
          <w:ins w:author="Westchester Myofunctional Specialties" w:id="6" w:date="2024-09-10T01:00:20Z"/>
        </w:rPr>
      </w:pPr>
      <w:ins w:author="Westchester Myofunctional Specialties" w:id="5" w:date="2024-09-10T01:08:23Z">
        <w:r w:rsidDel="00000000" w:rsidR="00000000" w:rsidRPr="00000000">
          <w:rPr>
            <w:rtl w:val="0"/>
          </w:rPr>
          <w:t xml:space="preserve">Evaluates risk for sleep</w:t>
        </w:r>
      </w:ins>
      <w:del w:author="Westchester Myofunctional Specialties" w:id="5" w:date="2024-09-10T01:08:23Z">
        <w:r w:rsidDel="00000000" w:rsidR="00000000" w:rsidRPr="00000000">
          <w:rPr>
            <w:rtl w:val="0"/>
          </w:rPr>
          <w:delText xml:space="preserve">Evaluates for sleep</w:delText>
        </w:r>
      </w:del>
      <w:r w:rsidDel="00000000" w:rsidR="00000000" w:rsidRPr="00000000">
        <w:rPr>
          <w:rtl w:val="0"/>
        </w:rPr>
        <w:t xml:space="preserve"> apnea.</w:t>
      </w:r>
      <w:ins w:author="Westchester Myofunctional Specialties" w:id="6" w:date="2024-09-10T01:0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  <w:rPr>
          <w:ins w:author="Westchester Myofunctional Specialties" w:id="6" w:date="2024-09-10T01:00:20Z"/>
          <w:u w:val="none"/>
        </w:rPr>
      </w:pPr>
      <w:ins w:author="Westchester Myofunctional Specialties" w:id="6" w:date="2024-09-10T01:00:20Z">
        <w:r w:rsidDel="00000000" w:rsidR="00000000" w:rsidRPr="00000000">
          <w:rPr>
            <w:rtl w:val="0"/>
          </w:rPr>
          <w:t xml:space="preserve">Speech Therapy forms:</w:t>
        </w:r>
      </w:ins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lineRule="auto"/>
        <w:ind w:left="720" w:hanging="360"/>
        <w:pPrChange w:author="Westchester Myofunctional Specialties" w:id="0" w:date="2024-09-10T01:00:20Z">
          <w:pPr>
            <w:numPr>
              <w:ilvl w:val="2"/>
              <w:numId w:val="5"/>
            </w:numPr>
            <w:spacing w:after="240" w:lineRule="auto"/>
            <w:ind w:left="2160" w:hanging="360"/>
          </w:pPr>
        </w:pPrChange>
      </w:pPr>
      <w:ins w:author="Westchester Myofunctional Specialties" w:id="6" w:date="2024-09-10T01:00:20Z">
        <w:r w:rsidDel="00000000" w:rsidR="00000000" w:rsidRPr="00000000">
          <w:rPr>
            <w:rtl w:val="0"/>
          </w:rPr>
          <w:t xml:space="preserve">Feeding therapy form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d. Sample Referral Form</w:t>
      </w:r>
      <w:ins w:author="Westchester Myofunctional Specialties" w:id="8" w:date="2024-09-10T01:01:18Z">
        <w:r w:rsidDel="00000000" w:rsidR="00000000" w:rsidRPr="00000000">
          <w:rPr>
            <w:b w:val="1"/>
            <w:rtl w:val="0"/>
          </w:rPr>
          <w:t xml:space="preserve"> (for insurance </w:t>
        </w:r>
        <w:r w:rsidDel="00000000" w:rsidR="00000000" w:rsidRPr="00000000">
          <w:rPr>
            <w:b w:val="1"/>
            <w:rtl w:val="0"/>
          </w:rPr>
          <w:t xml:space="preserve">reimbursement)</w:t>
        </w:r>
      </w:ins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Patients or referral sources can fill out a referral form to refer a patient to the therapy service.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Referral Sources Profile: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a. Profile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Referral </w:t>
      </w:r>
      <w:ins w:author="Westchester Myofunctional Specialties" w:id="9" w:date="2024-09-10T01:11:20Z">
        <w:r w:rsidDel="00000000" w:rsidR="00000000" w:rsidRPr="00000000">
          <w:rPr>
            <w:rtl w:val="0"/>
          </w:rPr>
          <w:t xml:space="preserve">doctors</w:t>
        </w:r>
      </w:ins>
      <w:del w:author="Westchester Myofunctional Specialties" w:id="9" w:date="2024-09-10T01:11:20Z">
        <w:r w:rsidDel="00000000" w:rsidR="00000000" w:rsidRPr="00000000">
          <w:rPr>
            <w:rtl w:val="0"/>
          </w:rPr>
          <w:delText xml:space="preserve">doctor</w:delText>
        </w:r>
      </w:del>
      <w:r w:rsidDel="00000000" w:rsidR="00000000" w:rsidRPr="00000000">
        <w:rPr>
          <w:rtl w:val="0"/>
        </w:rPr>
        <w:t xml:space="preserve"> or </w:t>
      </w:r>
      <w:ins w:author="Westchester Myofunctional Specialties" w:id="10" w:date="2024-09-10T01:11:23Z">
        <w:r w:rsidDel="00000000" w:rsidR="00000000" w:rsidRPr="00000000">
          <w:rPr>
            <w:rtl w:val="0"/>
          </w:rPr>
          <w:t xml:space="preserve">therapists</w:t>
        </w:r>
      </w:ins>
      <w:del w:author="Westchester Myofunctional Specialties" w:id="10" w:date="2024-09-10T01:11:23Z">
        <w:r w:rsidDel="00000000" w:rsidR="00000000" w:rsidRPr="00000000">
          <w:rPr>
            <w:rtl w:val="0"/>
          </w:rPr>
          <w:delText xml:space="preserve">therapist</w:delText>
        </w:r>
      </w:del>
      <w:r w:rsidDel="00000000" w:rsidR="00000000" w:rsidRPr="00000000">
        <w:rPr>
          <w:rtl w:val="0"/>
        </w:rPr>
        <w:t xml:space="preserve"> can create a profile with their name, occupation, NPI number, and contact details.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Referral sources can be linked to patient profiles and appointments.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 Referral 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Referral sources can fill out the form to refer a patient, which will then be linked to the patient’s profile.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 emails should go to the referring provider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follow up email to doctor for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Therapist Profile: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a. Patient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Therapists can view and manage patient folders, which will store all patient forms, medical history, and assessment data.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Pre-assessment Pictures</w:t>
      </w:r>
      <w:r w:rsidDel="00000000" w:rsidR="00000000" w:rsidRPr="00000000">
        <w:rPr>
          <w:rtl w:val="0"/>
        </w:rPr>
        <w:t xml:space="preserve">: Store pictures taken at various intervals (e.g., one month, six months) for progress tracking.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  <w:rPr>
          <w:ins w:author="Westchester Myofunctional Specialties" w:id="11" w:date="2024-09-10T01:42:27Z"/>
        </w:rPr>
      </w:pPr>
      <w:r w:rsidDel="00000000" w:rsidR="00000000" w:rsidRPr="00000000">
        <w:rPr>
          <w:b w:val="1"/>
          <w:rtl w:val="0"/>
        </w:rPr>
        <w:t xml:space="preserve">Initial Assessment</w:t>
      </w:r>
      <w:r w:rsidDel="00000000" w:rsidR="00000000" w:rsidRPr="00000000">
        <w:rPr>
          <w:rtl w:val="0"/>
        </w:rPr>
        <w:t xml:space="preserve">: Therapists can input the initial assessment and attach supporting research papers to validate treatment plans.</w:t>
      </w:r>
      <w:ins w:author="Westchester Myofunctional Specialties" w:id="11" w:date="2024-09-10T01:42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  <w:rPr>
          <w:ins w:author="Westchester Myofunctional Specialties" w:id="11" w:date="2024-09-10T01:42:27Z"/>
          <w:u w:val="none"/>
        </w:rPr>
      </w:pPr>
      <w:ins w:author="Westchester Myofunctional Specialties" w:id="11" w:date="2024-09-10T01:42:27Z">
        <w:r w:rsidDel="00000000" w:rsidR="00000000" w:rsidRPr="00000000">
          <w:rPr>
            <w:rtl w:val="0"/>
          </w:rPr>
          <w:t xml:space="preserve">Treatment/Diagnosis</w:t>
        </w:r>
      </w:ins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ins w:author="Westchester Myofunctional Specialties" w:id="11" w:date="2024-09-10T01:42:27Z">
        <w:r w:rsidDel="00000000" w:rsidR="00000000" w:rsidRPr="00000000">
          <w:rPr>
            <w:rtl w:val="0"/>
          </w:rPr>
          <w:t xml:space="preserve">Referral: (names, phone number, websites of Physical therapist, SLP, Osteopath, TT provider, Orthodontist, pediatric dentist, dentist, ENT,....)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lineRule="auto"/>
        <w:ind w:left="720" w:hanging="360"/>
        <w:pPrChange w:author="Westchester Myofunctional Specialties" w:id="0" w:date="2024-09-10T01:42:27Z">
          <w:pPr>
            <w:numPr>
              <w:ilvl w:val="0"/>
              <w:numId w:val="2"/>
            </w:numPr>
            <w:spacing w:after="240" w:lineRule="auto"/>
            <w:ind w:left="720" w:hanging="360"/>
          </w:pPr>
        </w:pPrChange>
      </w:pPr>
      <w:r w:rsidDel="00000000" w:rsidR="00000000" w:rsidRPr="00000000">
        <w:rPr>
          <w:rtl w:val="0"/>
          <w:rPrChange w:author="Westchester Myofunctional Specialties" w:id="12" w:date="2024-09-10T01:42:27Z">
            <w:rPr/>
          </w:rPrChange>
        </w:rPr>
        <w:t xml:space="preserve">Automatic generated email so go to the referring provider and all treating providers of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 Exercise Plans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Therapists can create, update, and store personalized exercise plans for patients.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These plans can include instructional videos or written guides and be linked to each patient’s profile.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c. Track Progress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Therapists can log session details, update progress notes, and monitor the patient’s compliance with their exercise plans</w:t>
      </w:r>
      <w:r w:rsidDel="00000000" w:rsidR="00000000" w:rsidRPr="00000000">
        <w:rPr>
          <w:highlight w:val="green"/>
          <w:rtl w:val="0"/>
          <w:rPrChange w:author="Westchester Myofunctional Specialties" w:id="13" w:date="2024-09-10T02:17:32Z">
            <w:rPr/>
          </w:rPrChange>
        </w:rPr>
        <w:t xml:space="preserve">. (pop up notes will show up from the previous session when you click on the appointment)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Automated notifications will remind patients to complete exercises or other therapy activities/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d. Reminders/Notifications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Automated alerts can be sent to patients to complete exercises or attend upcoming appointments.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 log for patient and if they check off, get prizes (incentive)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e. Therapist Library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lineRule="auto"/>
        <w:ind w:left="720" w:hanging="360"/>
        <w:rPr>
          <w:ins w:author="Westchester Myofunctional Specialties" w:id="14" w:date="2024-09-10T01:06:51Z"/>
        </w:rPr>
      </w:pPr>
      <w:r w:rsidDel="00000000" w:rsidR="00000000" w:rsidRPr="00000000">
        <w:rPr>
          <w:rtl w:val="0"/>
        </w:rPr>
        <w:t xml:space="preserve">Develop a library of exercises or instructional guides, which can be accessed by therapists to tailor individual patient programs.</w:t>
      </w:r>
      <w:ins w:author="Westchester Myofunctional Specialties" w:id="14" w:date="2024-09-10T01:06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lineRule="auto"/>
        <w:ind w:left="720" w:hanging="360"/>
        <w:rPr>
          <w:ins w:author="Westchester Myofunctional Specialties" w:id="14" w:date="2024-09-10T01:06:51Z"/>
          <w:u w:val="none"/>
        </w:rPr>
      </w:pPr>
      <w:ins w:author="Westchester Myofunctional Specialties" w:id="14" w:date="2024-09-10T01:06:51Z">
        <w:r w:rsidDel="00000000" w:rsidR="00000000" w:rsidRPr="00000000">
          <w:rPr>
            <w:rtl w:val="0"/>
          </w:rPr>
          <w:t xml:space="preserve">Lunch and learn presentation</w:t>
        </w:r>
      </w:ins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lineRule="auto"/>
        <w:ind w:left="720" w:hanging="360"/>
        <w:rPr>
          <w:ins w:author="Westchester Myofunctional Specialties" w:id="14" w:date="2024-09-10T01:06:51Z"/>
          <w:u w:val="none"/>
        </w:rPr>
      </w:pPr>
      <w:ins w:author="Westchester Myofunctional Specialties" w:id="14" w:date="2024-09-10T01:06:51Z">
        <w:r w:rsidDel="00000000" w:rsidR="00000000" w:rsidRPr="00000000">
          <w:rPr>
            <w:rtl w:val="0"/>
          </w:rPr>
          <w:t xml:space="preserve">Small educational videos\</w:t>
        </w:r>
      </w:ins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Rule="auto"/>
        <w:ind w:left="720" w:hanging="360"/>
        <w:rPr>
          <w:ins w:author="Westchester Myofunctional Specialties" w:id="14" w:date="2024-09-10T01:06:51Z"/>
          <w:u w:val="none"/>
        </w:rPr>
      </w:pPr>
      <w:ins w:author="Westchester Myofunctional Specialties" w:id="14" w:date="2024-09-10T01:06:51Z">
        <w:r w:rsidDel="00000000" w:rsidR="00000000" w:rsidRPr="00000000">
          <w:rPr>
            <w:rtl w:val="0"/>
          </w:rPr>
          <w:t xml:space="preserve">Research papers</w:t>
        </w:r>
      </w:ins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Rule="auto"/>
        <w:ind w:left="720" w:hanging="360"/>
        <w:rPr>
          <w:ins w:author="Westchester Myofunctional Specialties" w:id="14" w:date="2024-09-10T01:06:51Z"/>
          <w:u w:val="none"/>
        </w:rPr>
      </w:pPr>
      <w:ins w:author="Westchester Myofunctional Specialties" w:id="14" w:date="2024-09-10T01:06:51Z">
        <w:r w:rsidDel="00000000" w:rsidR="00000000" w:rsidRPr="00000000">
          <w:rPr>
            <w:rtl w:val="0"/>
          </w:rPr>
          <w:t xml:space="preserve">books</w:t>
        </w:r>
      </w:ins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lineRule="auto"/>
        <w:ind w:left="720" w:hanging="360"/>
        <w:pPrChange w:author="Westchester Myofunctional Specialties" w:id="0" w:date="2024-09-10T01:06:51Z">
          <w:pPr>
            <w:numPr>
              <w:ilvl w:val="0"/>
              <w:numId w:val="10"/>
            </w:numPr>
            <w:spacing w:after="240" w:lineRule="auto"/>
            <w:ind w:left="720" w:hanging="360"/>
          </w:pPr>
        </w:pPrChange>
      </w:pPr>
      <w:ins w:author="Westchester Myofunctional Specialties" w:id="14" w:date="2024-09-10T01:06:51Z">
        <w:r w:rsidDel="00000000" w:rsidR="00000000" w:rsidRPr="00000000">
          <w:rPr>
            <w:highlight w:val="green"/>
            <w:rtl w:val="0"/>
          </w:rPr>
          <w:t xml:space="preserve">i</w:t>
        </w:r>
        <w:r w:rsidDel="00000000" w:rsidR="00000000" w:rsidRPr="00000000">
          <w:rPr>
            <w:highlight w:val="green"/>
            <w:rtl w:val="0"/>
            <w:rPrChange w:author="Westchester Myofunctional Specialties" w:id="15" w:date="2024-09-10T01:08:02Z">
              <w:rPr/>
            </w:rPrChange>
          </w:rPr>
          <w:t xml:space="preserve">Connect to other </w:t>
        </w:r>
        <w:r w:rsidDel="00000000" w:rsidR="00000000" w:rsidRPr="00000000">
          <w:rPr>
            <w:highlight w:val="green"/>
            <w:rtl w:val="0"/>
            <w:rPrChange w:author="Westchester Myofunctional Specialties" w:id="15" w:date="2024-09-10T01:08:02Z">
              <w:rPr/>
            </w:rPrChange>
          </w:rPr>
          <w:t xml:space="preserve">institutes</w:t>
        </w:r>
        <w:r w:rsidDel="00000000" w:rsidR="00000000" w:rsidRPr="00000000">
          <w:rPr>
            <w:highlight w:val="green"/>
            <w:rtl w:val="0"/>
            <w:rPrChange w:author="Westchester Myofunctional Specialties" w:id="15" w:date="2024-09-10T01:08:02Z">
              <w:rPr/>
            </w:rPrChange>
          </w:rPr>
          <w:t xml:space="preserve"> (IAOM, ADA, ADHA, AAPMD, TALKTOOL (?</w:t>
        </w:r>
      </w:ins>
      <w:r w:rsidDel="00000000" w:rsidR="00000000" w:rsidRPr="00000000">
        <w:rPr>
          <w:highlight w:val="green"/>
          <w:rtl w:val="0"/>
          <w:rPrChange w:author="Westchester Myofunctional Specialties" w:id="15" w:date="2024-09-10T01:08:02Z">
            <w:rPr/>
          </w:rPrChange>
        </w:rPr>
        <w:t xml:space="preserve">)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store: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Supply links/sale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brochures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Handling &amp; Privacy: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 Compliance</w:t>
      </w:r>
      <w:r w:rsidDel="00000000" w:rsidR="00000000" w:rsidRPr="00000000">
        <w:rPr>
          <w:rtl w:val="0"/>
        </w:rPr>
        <w:t xml:space="preserve">: Ensure that all patient data is securely stored and handled according to HIPAA regulations, with appropriate access control for therapists, referral sources, and administrators.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Functionalities:</w:t>
      </w:r>
      <w:ins w:author="Westchester Myofunctional Specialties" w:id="17" w:date="2024-09-10T01:40:33Z">
        <w:r w:rsidDel="00000000" w:rsidR="00000000" w:rsidRPr="00000000">
          <w:rPr>
            <w:b w:val="1"/>
            <w:rtl w:val="0"/>
          </w:rPr>
          <w:t xml:space="preserve"> (Marketing?)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lineRule="auto"/>
        <w:ind w:left="720" w:hanging="360"/>
        <w:pPrChange w:author="Westchester Myofunctional Specialties" w:id="0" w:date="2024-09-10T01:56:22Z">
          <w:pPr>
            <w:numPr>
              <w:ilvl w:val="0"/>
              <w:numId w:val="13"/>
            </w:numPr>
            <w:spacing w:after="240" w:lineRule="auto"/>
            <w:ind w:left="720" w:hanging="360"/>
          </w:pPr>
        </w:pPrChange>
      </w:pPr>
      <w:r w:rsidDel="00000000" w:rsidR="00000000" w:rsidRPr="00000000">
        <w:rPr>
          <w:b w:val="1"/>
          <w:rtl w:val="0"/>
        </w:rPr>
        <w:t xml:space="preserve">Patient, Therapist, and Referral Source Dashboards</w:t>
      </w:r>
      <w:r w:rsidDel="00000000" w:rsidR="00000000" w:rsidRPr="00000000">
        <w:rPr>
          <w:rtl w:val="0"/>
        </w:rPr>
        <w:t xml:space="preserve">: Provide each user type with a dashboard tailored to their role, with quick access to key functionalities (e.g., viewing appointments, submitting forms, tracking progress).dq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Westchester Myofunctional Specialties" w:id="0" w:date="2024-09-10T01:54:32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say assessment instead of therapy 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